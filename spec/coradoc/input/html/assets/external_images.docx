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4E8" w:rsidRDefault="009544E8" w:rsidP="009544E8">
      <w:pPr>
        <w:pStyle w:val="1"/>
        <w:rPr>
          <w:lang w:val="en-US"/>
        </w:rPr>
      </w:pPr>
      <w:r>
        <w:rPr>
          <w:lang w:val="en-US"/>
        </w:rPr>
        <w:t>Hello</w:t>
      </w:r>
    </w:p>
    <w:p w:rsidR="009544E8" w:rsidRDefault="009544E8" w:rsidP="009544E8">
      <w:pPr>
        <w:rPr>
          <w:lang w:val="en-US"/>
        </w:rPr>
      </w:pPr>
    </w:p>
    <w:p w:rsidR="009544E8" w:rsidRDefault="009544E8" w:rsidP="009544E8">
      <w:pPr>
        <w:rPr>
          <w:lang w:val="en-US"/>
        </w:rPr>
      </w:pPr>
      <w:r>
        <w:rPr>
          <w:lang w:val="en-US"/>
        </w:rPr>
        <w:t>H</w:t>
      </w:r>
      <w:r w:rsidRPr="00FD2C17">
        <w:rPr>
          <w:vertAlign w:val="superscript"/>
          <w:lang w:val="en-US"/>
        </w:rPr>
        <w:t>2</w:t>
      </w:r>
      <w:r>
        <w:rPr>
          <w:lang w:val="en-US"/>
        </w:rPr>
        <w:t>0</w:t>
      </w:r>
    </w:p>
    <w:p w:rsidR="009544E8" w:rsidRDefault="009544E8" w:rsidP="009544E8">
      <w:pPr>
        <w:rPr>
          <w:lang w:val="en-US"/>
        </w:rPr>
      </w:pPr>
    </w:p>
    <w:p w:rsidR="009544E8" w:rsidRPr="00B30D85" w:rsidRDefault="00B30D85" w:rsidP="009544E8">
      <w:pPr>
        <w:rPr>
          <w:rFonts w:eastAsiaTheme="minorEastAsia"/>
          <w:lang w:val="en-US"/>
        </w:rPr>
      </w:pPr>
      <m:oMathPara>
        <m:oMath>
          <m:nary>
            <m:naryPr>
              <m:chr m:val="⋃"/>
              <m:limLoc m:val="undOvr"/>
              <m:ctrlPr>
                <w:ins w:id="0" w:author="Unknown" w:date="2019-11-21T19:50:00Z">
                  <w:rPr>
                    <w:rFonts w:ascii="Cambria Math" w:hAnsi="Cambria Math"/>
                    <w:i/>
                    <w:lang w:val="en-US"/>
                  </w:rPr>
                </w:ins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ins w:id="1" w:author="Unknown" w:date="2019-11-21T19:51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</m:oMath>
      </m:oMathPara>
    </w:p>
    <w:p w:rsidR="00B30D85" w:rsidRDefault="00B30D85" w:rsidP="009544E8">
      <w:pPr>
        <w:rPr>
          <w:rFonts w:eastAsiaTheme="minorEastAsia"/>
          <w:lang w:val="en-US"/>
        </w:rPr>
      </w:pPr>
    </w:p>
    <w:p w:rsidR="00B30D85" w:rsidRPr="00B30D85" w:rsidRDefault="00B30D85" w:rsidP="009544E8">
      <w:pPr>
        <w:rPr>
          <w:rFonts w:eastAsiaTheme="minorEastAsia"/>
          <w:lang w:val="en-US"/>
        </w:rPr>
      </w:pPr>
      <w:bookmarkStart w:id="2" w:name="_GoBack"/>
      <w:bookmarkEnd w:id="2"/>
      <w:r>
        <w:rPr>
          <w:rFonts w:eastAsiaTheme="minorEastAsia"/>
          <w:noProof/>
          <w:lang w:val="en-US"/>
        </w:rPr>
        <w:drawing>
          <wp:inline distT="0" distB="0" distL="0" distR="0">
            <wp:extent cx="635000" cy="6350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3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85" w:rsidRPr="009544E8" w:rsidRDefault="00B30D85" w:rsidP="009544E8">
      <w:pPr>
        <w:rPr>
          <w:lang w:val="en-US"/>
        </w:rPr>
      </w:pPr>
    </w:p>
    <w:sectPr w:rsidR="00B30D85" w:rsidRPr="009544E8" w:rsidSect="00B949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8"/>
    <w:rsid w:val="009544E8"/>
    <w:rsid w:val="00B30D85"/>
    <w:rsid w:val="00B9499B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4E256"/>
  <w15:chartTrackingRefBased/>
  <w15:docId w15:val="{EDF8AFCE-ADBA-3A4C-AD09-D1EB2269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544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54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954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Nicholas</dc:creator>
  <cp:keywords/>
  <dc:description/>
  <cp:lastModifiedBy>Nick Nicholas</cp:lastModifiedBy>
  <cp:revision>3</cp:revision>
  <dcterms:created xsi:type="dcterms:W3CDTF">2019-11-21T08:48:00Z</dcterms:created>
  <dcterms:modified xsi:type="dcterms:W3CDTF">2019-11-21T10:01:00Z</dcterms:modified>
</cp:coreProperties>
</file>